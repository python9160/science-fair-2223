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D831" w14:textId="324D20CA" w:rsidR="006B7433" w:rsidRPr="00087C35" w:rsidRDefault="00087C35" w:rsidP="00087C35">
      <w:pPr>
        <w:jc w:val="center"/>
        <w:rPr>
          <w:ins w:id="0" w:author="Soumyadeep" w:date="2023-01-26T22:28:00Z"/>
          <w:sz w:val="28"/>
          <w:szCs w:val="28"/>
          <w:rPrChange w:id="1" w:author="Soumyadeep" w:date="2023-01-26T22:29:00Z">
            <w:rPr>
              <w:ins w:id="2" w:author="Soumyadeep" w:date="2023-01-26T22:28:00Z"/>
            </w:rPr>
          </w:rPrChange>
        </w:rPr>
      </w:pPr>
      <w:ins w:id="3" w:author="Soumyadeep" w:date="2023-01-26T22:28:00Z">
        <w:r w:rsidRPr="00087C35">
          <w:rPr>
            <w:sz w:val="28"/>
            <w:szCs w:val="28"/>
            <w:rPrChange w:id="4" w:author="Soumyadeep" w:date="2023-01-26T22:29:00Z">
              <w:rPr/>
            </w:rPrChange>
          </w:rPr>
          <w:t>Soumyadeep Das</w:t>
        </w:r>
      </w:ins>
    </w:p>
    <w:p w14:paraId="32012B90" w14:textId="2847B3FD" w:rsidR="00087C35" w:rsidRDefault="00087C35" w:rsidP="00087C35">
      <w:pPr>
        <w:rPr>
          <w:ins w:id="5" w:author="Soumyadeep" w:date="2023-01-26T22:28:00Z"/>
        </w:rPr>
      </w:pPr>
      <w:ins w:id="6" w:author="Soumyadeep" w:date="2023-01-26T22:28:00Z">
        <w:r>
          <w:rPr>
            <w:noProof/>
          </w:rPr>
          <w:drawing>
            <wp:inline distT="0" distB="0" distL="0" distR="0" wp14:anchorId="5CDA16C3" wp14:editId="1D54E6BE">
              <wp:extent cx="5943600" cy="2456180"/>
              <wp:effectExtent l="0" t="0" r="0" b="1270"/>
              <wp:docPr id="1" name="Chart 1">
                <a:extLst xmlns:a="http://schemas.openxmlformats.org/drawingml/2006/main">
                  <a:ext uri="{FF2B5EF4-FFF2-40B4-BE49-F238E27FC236}">
                    <a16:creationId xmlns:a16="http://schemas.microsoft.com/office/drawing/2014/main" id="{1FB044FC-ECC1-A0AD-3FD2-C4DDBB39EF3E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4"/>
                </a:graphicData>
              </a:graphic>
            </wp:inline>
          </w:drawing>
        </w:r>
      </w:ins>
    </w:p>
    <w:p w14:paraId="13926CFD" w14:textId="77777777" w:rsidR="00087C35" w:rsidRDefault="00087C35" w:rsidP="00087C35">
      <w:pPr>
        <w:rPr>
          <w:ins w:id="7" w:author="Soumyadeep" w:date="2023-01-26T22:28:00Z"/>
        </w:rPr>
      </w:pPr>
      <w:ins w:id="8" w:author="Soumyadeep" w:date="2023-01-26T22:28:00Z">
        <w:r>
          <w:t>This chart shows how well each algorithm does in comparison to A* (the gold standard for graph</w:t>
        </w:r>
      </w:ins>
    </w:p>
    <w:p w14:paraId="623F22F4" w14:textId="02D4ABF2" w:rsidR="00087C35" w:rsidRDefault="00087C35" w:rsidP="00087C35">
      <w:pPr>
        <w:rPr>
          <w:ins w:id="9" w:author="Soumyadeep" w:date="2023-01-26T22:28:00Z"/>
        </w:rPr>
      </w:pPr>
      <w:ins w:id="10" w:author="Soumyadeep" w:date="2023-01-26T22:28:00Z">
        <w:r>
          <w:t>searching). The times are divided by how long A* took in that scenario to normalize the data points.</w:t>
        </w:r>
      </w:ins>
    </w:p>
    <w:p w14:paraId="33D51B43" w14:textId="324D20CA" w:rsidR="00087C35" w:rsidRDefault="00087C35" w:rsidP="00087C35">
      <w:pPr>
        <w:rPr>
          <w:ins w:id="11" w:author="Soumyadeep" w:date="2023-01-26T22:28:00Z"/>
        </w:rPr>
      </w:pPr>
      <w:ins w:id="12" w:author="Soumyadeep" w:date="2023-01-26T22:29:00Z">
        <w:r>
          <w:rPr>
            <w:noProof/>
          </w:rPr>
          <w:drawing>
            <wp:inline distT="0" distB="0" distL="0" distR="0" wp14:anchorId="2DA621A3" wp14:editId="78CB919A">
              <wp:extent cx="5943600" cy="2754630"/>
              <wp:effectExtent l="0" t="0" r="0" b="7620"/>
              <wp:docPr id="2" name="Chart 2">
                <a:extLst xmlns:a="http://schemas.openxmlformats.org/drawingml/2006/main">
                  <a:ext uri="{FF2B5EF4-FFF2-40B4-BE49-F238E27FC236}">
                    <a16:creationId xmlns:a16="http://schemas.microsoft.com/office/drawing/2014/main" id="{C7A1D5C3-B46D-14D8-BEA1-1B4A798B528B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5"/>
                </a:graphicData>
              </a:graphic>
            </wp:inline>
          </w:drawing>
        </w:r>
      </w:ins>
    </w:p>
    <w:p w14:paraId="7ADBF201" w14:textId="77777777" w:rsidR="00087C35" w:rsidRDefault="00087C35" w:rsidP="00087C35">
      <w:pPr>
        <w:rPr>
          <w:ins w:id="13" w:author="Soumyadeep" w:date="2023-01-26T22:29:00Z"/>
        </w:rPr>
      </w:pPr>
      <w:ins w:id="14" w:author="Soumyadeep" w:date="2023-01-26T22:29:00Z">
        <w:r>
          <w:t>This chart shows the length of the path generated by the algorithm in comparison to A* (which finds the</w:t>
        </w:r>
      </w:ins>
    </w:p>
    <w:p w14:paraId="62E00074" w14:textId="77777777" w:rsidR="00087C35" w:rsidRDefault="00087C35" w:rsidP="00087C35">
      <w:pPr>
        <w:rPr>
          <w:ins w:id="15" w:author="Soumyadeep" w:date="2023-01-26T22:29:00Z"/>
        </w:rPr>
      </w:pPr>
      <w:ins w:id="16" w:author="Soumyadeep" w:date="2023-01-26T22:29:00Z">
        <w:r>
          <w:t>most optimal path in our case). The lengths are divided by the cost of A* and there are no units, since</w:t>
        </w:r>
      </w:ins>
    </w:p>
    <w:p w14:paraId="7A515F58" w14:textId="15ED90B9" w:rsidR="00087C35" w:rsidRDefault="00087C35" w:rsidP="00087C35">
      <w:ins w:id="17" w:author="Soumyadeep" w:date="2023-01-26T22:29:00Z">
        <w:r>
          <w:t xml:space="preserve">they are just points saved on a </w:t>
        </w:r>
        <w:proofErr w:type="gramStart"/>
        <w:r>
          <w:t>computer, and</w:t>
        </w:r>
        <w:proofErr w:type="gramEnd"/>
        <w:r>
          <w:t xml:space="preserve"> cannot be measured.</w:t>
        </w:r>
      </w:ins>
      <w:ins w:id="18" w:author="Soumyadeep" w:date="2023-01-26T22:30:00Z">
        <w:r>
          <w:t xml:space="preserve"> </w:t>
        </w:r>
      </w:ins>
    </w:p>
    <w:sectPr w:rsidR="0008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umyadeep">
    <w15:presenceInfo w15:providerId="None" w15:userId="Soumyadee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35"/>
    <w:rsid w:val="00087C35"/>
    <w:rsid w:val="00090FAB"/>
    <w:rsid w:val="006B7433"/>
    <w:rsid w:val="00B72778"/>
    <w:rsid w:val="00E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F2A8"/>
  <w15:chartTrackingRefBased/>
  <w15:docId w15:val="{EED38759-AE4B-4A4A-8990-935BAB0F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87C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ad\Documents\GitHub\science-fair-2223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ad\Documents\GitHub\science-fair-2223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Performance Compared to A*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'Analysis and Charts'!$B$1:$F$1</c:f>
              <c:strCache>
                <c:ptCount val="5"/>
                <c:pt idx="0">
                  <c:v>bfs compared to aStar</c:v>
                </c:pt>
                <c:pt idx="1">
                  <c:v>dfs compared to aStar</c:v>
                </c:pt>
                <c:pt idx="2">
                  <c:v>dijkstras compared to aStar</c:v>
                </c:pt>
                <c:pt idx="3">
                  <c:v>bidirectional compared to aStar</c:v>
                </c:pt>
                <c:pt idx="4">
                  <c:v>greedy compared to aStar</c:v>
                </c:pt>
              </c:strCache>
            </c:strRef>
          </c:cat>
          <c:val>
            <c:numRef>
              <c:f>'Analysis and Charts'!$B$2:$F$2</c:f>
              <c:numCache>
                <c:formatCode>General</c:formatCode>
                <c:ptCount val="5"/>
                <c:pt idx="0">
                  <c:v>3.84753711925169E-2</c:v>
                </c:pt>
                <c:pt idx="1">
                  <c:v>0.11601860737957918</c:v>
                </c:pt>
                <c:pt idx="2">
                  <c:v>1.6904490456355463</c:v>
                </c:pt>
                <c:pt idx="3">
                  <c:v>0.303918428219623</c:v>
                </c:pt>
                <c:pt idx="4">
                  <c:v>0.38013326686633064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84-41E0-AEF1-37D44EC38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83331264"/>
        <c:axId val="1383332512"/>
      </c:barChart>
      <c:catAx>
        <c:axId val="13833312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3332512"/>
        <c:crosses val="autoZero"/>
        <c:auto val="1"/>
        <c:lblAlgn val="ctr"/>
        <c:lblOffset val="100"/>
        <c:noMultiLvlLbl val="0"/>
      </c:catAx>
      <c:valAx>
        <c:axId val="1383332512"/>
        <c:scaling>
          <c:orientation val="minMax"/>
          <c:max val="1.9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595959"/>
                    </a:solidFill>
                  </a:rPr>
                  <a:t>Normalized</a:t>
                </a:r>
                <a:r>
                  <a:rPr lang="en-US"/>
                  <a:t> Time Performance</a:t>
                </a:r>
                <a:r>
                  <a:rPr lang="en-US" baseline="0"/>
                  <a:t> </a:t>
                </a:r>
                <a:r>
                  <a:rPr lang="en-US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</a:rPr>
                  <a:t>(multiplicative)</a:t>
                </a:r>
                <a:endParaRPr lang="en-US">
                  <a:solidFill>
                    <a:schemeClr val="tx1">
                      <a:lumMod val="50000"/>
                      <a:lumOff val="50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3331264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Path</a:t>
            </a:r>
            <a:r>
              <a:rPr lang="en-US" baseline="0"/>
              <a:t> </a:t>
            </a:r>
            <a:r>
              <a:rPr lang="en-US"/>
              <a:t>Cost Compared to 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'Analysis and Charts'!$H$1:$L$1</c:f>
              <c:strCache>
                <c:ptCount val="5"/>
                <c:pt idx="0">
                  <c:v>bfs cost compared to aStar</c:v>
                </c:pt>
                <c:pt idx="1">
                  <c:v>dfs cost compared to aStar</c:v>
                </c:pt>
                <c:pt idx="2">
                  <c:v>dijkstras cost compared to aStar</c:v>
                </c:pt>
                <c:pt idx="3">
                  <c:v>bidirectional cost compared to aStar</c:v>
                </c:pt>
                <c:pt idx="4">
                  <c:v>greedy cost compared to aStar</c:v>
                </c:pt>
              </c:strCache>
            </c:strRef>
          </c:cat>
          <c:val>
            <c:numRef>
              <c:f>'Analysis and Charts'!$H$2:$L$2</c:f>
              <c:numCache>
                <c:formatCode>General</c:formatCode>
                <c:ptCount val="5"/>
                <c:pt idx="0">
                  <c:v>1.0739246616507199</c:v>
                </c:pt>
                <c:pt idx="1">
                  <c:v>0.11601860737957918</c:v>
                </c:pt>
                <c:pt idx="2">
                  <c:v>1.6904490456355463</c:v>
                </c:pt>
                <c:pt idx="3">
                  <c:v>0.303918428219623</c:v>
                </c:pt>
                <c:pt idx="4">
                  <c:v>11.978443037807223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1A-4C43-A5D9-504989FD35B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19802032"/>
        <c:axId val="119808688"/>
      </c:barChart>
      <c:catAx>
        <c:axId val="119802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08688"/>
        <c:crosses val="autoZero"/>
        <c:auto val="1"/>
        <c:lblAlgn val="ctr"/>
        <c:lblOffset val="100"/>
        <c:noMultiLvlLbl val="0"/>
      </c:catAx>
      <c:valAx>
        <c:axId val="11980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595959"/>
                    </a:solidFill>
                  </a:rPr>
                  <a:t>Normalized Time Performance</a:t>
                </a:r>
                <a:r>
                  <a:rPr lang="en-US"/>
                  <a:t> (multiplicative)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02032"/>
        <c:crosses val="autoZero"/>
        <c:crossBetween val="between"/>
        <c:majorUnit val="2.5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</dc:creator>
  <cp:keywords/>
  <dc:description/>
  <cp:lastModifiedBy>Soumyadeep</cp:lastModifiedBy>
  <cp:revision>1</cp:revision>
  <dcterms:created xsi:type="dcterms:W3CDTF">2023-01-27T03:27:00Z</dcterms:created>
  <dcterms:modified xsi:type="dcterms:W3CDTF">2023-01-27T03:30:00Z</dcterms:modified>
</cp:coreProperties>
</file>